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【</w:t>
      </w: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HDU</w:t>
      </w: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】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1532 Drainage Ditches(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入门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3549 Flow Problem(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入门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3572 Task Schedule(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任务分配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判断满流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2732 Leapin' Lizards(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3338 Kakuro Extension(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数和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神奇最大流行进列出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2883 kebab(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判断满流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3605 Escape(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可用多重匹配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4183 Pahom on Water(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来回走不重复点的网络流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.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4240 Route Redundancy(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一条流最大的路径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3081 Marriage Match II(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]+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并查集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3277 Marriage Match III(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同上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多了拆点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3416 Marriage Match IV(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最短路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+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3468 Treasure Hunting(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)+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最短路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3998 Sequence(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[DP+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最长上升子序列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4309 Seikimatsu Occult Tonneru(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枚举状态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+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3472 HS BDC(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混合欧拉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----------------------------------------------------------------------------------------------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1533 Going Home(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入门题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3488 Tour(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圈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3435 A new Graph Game(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圈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1853 Cyclic Tour(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圈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2686 Matrix(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3376 Matrix Again(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3667 Transportation(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拆边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3315 My Brute(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KM)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3395 Special Fish(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KM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2448 Mining Station on the Sea(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可用最短路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+KM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4067 Random Maze(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3947 River Problem(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神奇费用流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流量不等式建图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4406 GPA  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好题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] 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官方题解为所谓的上下界费用流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]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4411 Arrest  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好题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] 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官方题解为所谓的上下界费用流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]</w:t>
      </w: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---------------------------------------------------------------------------------------------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3046 Pleasant sheep and big big wolf(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入门题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 xml:space="preserve">1565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方格取数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(1)(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黑白染色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 xml:space="preserve">1569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方格取数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(2)(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黑白染色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3820 Golden Eggs(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方格加强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3491 Thieves(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最小点割集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3657 Game(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最大点权独立集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3313 Key Vertex(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3251 Being a Hero(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3452 Bonsai(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一颗带边权的树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最小割求树根和叶子结点不连通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3987 Harry Potter and the Forbidden Forest(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最小割的情况下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求最少需要割掉多少条边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.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lastRenderedPageBreak/>
        <w:t>2435 There is a war(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打造无敌桥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3917 Road constructions(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最大权闭包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最大获利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3879 Base Station(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最大权闭包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最大获利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3061 Battle(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最大权闭包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最大获利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3996 Gold Mine(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最大权闭包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最大获利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4307 Matrix(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较难，好题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][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项目分配问题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]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4265 Science! (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较难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)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4289 Control(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中等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) 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最小点权覆盖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]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4292 Food(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基础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) 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最大流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]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4322 Candy(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难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) 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好题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][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最大流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]</w:t>
      </w: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========================================================================================================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【</w:t>
      </w: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POJ</w:t>
      </w: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】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b/>
          <w:bCs/>
          <w:color w:val="000000"/>
          <w:kern w:val="0"/>
          <w:sz w:val="17"/>
        </w:rPr>
        <w:t>二分匹配能做的题目（拿来玩最大流的模板用吧。。。）：</w:t>
      </w: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1087 A Plug for UNIX 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可用二分匹配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1274 The Perfect Stall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可用二分匹配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1325 Machine Schedule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可用二分匹配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1698 Alice's Chance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可用二分匹配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2239 Selecting Courses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可用二分匹配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2446 Chessboard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可用二分匹配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)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好题啊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2536 Gopher II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可用二分匹配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2771 Guardian of Decency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二分匹配最大独立集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3041 Asteroids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简单二分匹配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2584 T-Shirt Gumbo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多重匹配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3189 Steady Cow Assignment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多重匹配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1149 PIGS(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]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绝对经典的构图题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1273 Drainage Ditches(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入门题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1459 Power Network(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入门题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3281 Dining(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入门题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2112 Optimal Milking(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2289 Jamie's Contact Groups(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2391 Ombrophobic Bovines(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2455 Secret Milking Machine(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3228 Gold Transportation(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并查集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2699 The Maximum Number of Strong Kings(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枚举人数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 +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3498 March of the Penguins(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枚举汇点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满足点容量限制的网络流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1637 Sightseeing tour(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混合欧拉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-------------------------------------------------------------------------------------------------------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2135 Farm Tour(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 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来回最短路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lastRenderedPageBreak/>
        <w:t>2175 Evacuation Plan(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]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消圈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2195 Going Home(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入门题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2516 Minimum Cost(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3422 Kaka's Matrix Travels(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拆点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3680 Intervals(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经典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+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离散化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3686 The Windy's(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](KM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3762 The Bonus Salary!(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较难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]</w:t>
      </w: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-------------------------------------------------------------------------------------------------------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1815 Friendship(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最小点割集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1966   Cable TV Network(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最小点割集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2125 Destroying The Graph(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最小点权覆盖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3084 Panic Room(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边连通度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3204 Ikki's Story I - Road Reconstruction(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求关键边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3308 Paratroopers(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乘积取对数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最小点权覆盖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3436 ACM Computer Factory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收集流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残留搜集找边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3469 Dual Core CPU(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项目分配问题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del w:id="0" w:author="Unknown">
        <w:r w:rsidRPr="00260869">
          <w:rPr>
            <w:rFonts w:ascii="Arial" w:eastAsia="宋体" w:hAnsi="Arial" w:cs="Arial"/>
            <w:color w:val="FF0000"/>
            <w:kern w:val="0"/>
            <w:sz w:val="17"/>
            <w:szCs w:val="17"/>
            <w:shd w:val="clear" w:color="auto" w:fill="FFFFFF"/>
          </w:rPr>
          <w:delText>3921Destroying the bus stations    [</w:delText>
        </w:r>
        <w:r w:rsidRPr="00260869">
          <w:rPr>
            <w:rFonts w:ascii="Arial" w:eastAsia="宋体" w:hAnsi="Arial" w:cs="Arial"/>
            <w:color w:val="FF0000"/>
            <w:kern w:val="0"/>
            <w:sz w:val="17"/>
            <w:szCs w:val="17"/>
            <w:shd w:val="clear" w:color="auto" w:fill="FFFFFF"/>
          </w:rPr>
          <w:delText>最小割</w:delText>
        </w:r>
        <w:r w:rsidRPr="00260869">
          <w:rPr>
            <w:rFonts w:ascii="Arial" w:eastAsia="宋体" w:hAnsi="Arial" w:cs="Arial"/>
            <w:color w:val="FF0000"/>
            <w:kern w:val="0"/>
            <w:sz w:val="17"/>
            <w:szCs w:val="17"/>
            <w:shd w:val="clear" w:color="auto" w:fill="FFFFFF"/>
          </w:rPr>
          <w:delText>]</w:delText>
        </w:r>
        <w:r w:rsidRPr="00260869">
          <w:rPr>
            <w:rFonts w:ascii="Arial" w:eastAsia="宋体" w:hAnsi="Arial" w:cs="Arial"/>
            <w:color w:val="FF0000"/>
            <w:kern w:val="0"/>
            <w:sz w:val="17"/>
            <w:szCs w:val="17"/>
            <w:shd w:val="clear" w:color="auto" w:fill="FFFFFF"/>
          </w:rPr>
          <w:delText>点连通</w:delText>
        </w:r>
      </w:del>
      <w:r w:rsidRPr="00260869">
        <w:rPr>
          <w:rFonts w:ascii="Arial" w:eastAsia="宋体" w:hAnsi="Arial" w:cs="Arial"/>
          <w:color w:val="FF0000"/>
          <w:kern w:val="0"/>
          <w:sz w:val="17"/>
          <w:szCs w:val="17"/>
          <w:shd w:val="clear" w:color="auto" w:fill="FFFFFF"/>
        </w:rPr>
        <w:t> 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  <w:shd w:val="clear" w:color="auto" w:fill="FFFFFF"/>
        </w:rPr>
        <w:t>删除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  <w:shd w:val="clear" w:color="auto" w:fill="FFFFFF"/>
        </w:rPr>
        <w:t>!!!]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2987 Firing(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最大权闭包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3155 Hard Life(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很挑战一题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最大密度子图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=============================================================================================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【其他</w:t>
      </w: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OJ</w:t>
      </w: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】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 xml:space="preserve">LightOJ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上面已经有分类了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所以自己可以在上面找网络流的题目切吧。。。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zoj3348 Schedule(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已经比了几场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还有几场没比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.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问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DD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能不能取得冠军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zoj2760 How Many Shortest Path(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基础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不相交最短路径数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zoj3460 Missile(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按不同时间将每个点拆点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二分时间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判断是否是完美匹配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.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zoj3362 Beer Problem(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最大费用流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每次增广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.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直到费用归本时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,break;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zoj2532 Internship(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增加哪些边的流量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,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可以增大最大流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.(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求关键割边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ZOJ2587 Unique Attack(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最小割的唯一性判定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ZOJ2539 Energy Minimization(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项目分配问题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ZOJ2071 Technology Trader(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较难，好题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   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最大权闭包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输出选择方案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ZOJ2332 Gems(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中等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 [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SGU326 Perspective 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构图题，类似于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 WHU 1124) 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SGU438 The Glorious Karlutka River =) 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按时间拆点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SGU242 Student's Morning 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输出一组解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 xml:space="preserve">SGU185 Two shortest (Dijkstra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预处理，两次增广，必须用邻接阵实现，否则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 MLE) 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HOJ2816 Power Line 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HOJ2634 How to earn more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HOJ2811 Earthquake Damage 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最小点割集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lastRenderedPageBreak/>
        <w:t>HOJ2715 Matrix3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HOJ2739 The Chinese Postman Problem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HOJ2543 Stone IV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WHU1124 Football Coach 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构图题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JOJ2453 Candy 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构图题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TJU2944 Mussy Paper 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最大权闭合子图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 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BUAA1032 Destroying a Painting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  <w:shd w:val="clear" w:color="auto" w:fill="FFFFFF"/>
        </w:rPr>
        <w:t>BASHU2445(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  <w:shd w:val="clear" w:color="auto" w:fill="FFFFFF"/>
        </w:rPr>
        <w:t>绝对经典的费用流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  <w:shd w:val="clear" w:color="auto" w:fill="FFFFFF"/>
        </w:rPr>
        <w:t xml:space="preserve">) 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  <w:shd w:val="clear" w:color="auto" w:fill="FFFFFF"/>
        </w:rPr>
        <w:t>餐巾问题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SPOJ 839 Optimal Marks (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将异或操作转化为对每一位求最小割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)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Spoj660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：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http://www.spoj.pl/problems/QUEST4/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Spoj377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：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http://www.spoj.pl/problems/TAXI/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[UVA]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753 , 820 , 10330 , 10735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11248 [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最大流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]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先求起点到终点的最大流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,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然后在残留网络中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,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求起点到每个点的最大流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,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以及每个点到终点的最大流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.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然后枚举每条边增加容量能否满足题意</w:t>
      </w:r>
      <w:r w:rsidRPr="00260869">
        <w:rPr>
          <w:rFonts w:ascii="Arial" w:eastAsia="宋体" w:hAnsi="Arial" w:cs="Arial"/>
          <w:color w:val="FF0000"/>
          <w:kern w:val="0"/>
          <w:sz w:val="17"/>
          <w:szCs w:val="17"/>
        </w:rPr>
        <w:t>.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[TC]:</w:t>
      </w: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Single Round Match 200 Round 1 – Division I, Level Three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Single Round Match 236 Round 1 – Division I, Level Three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Single Round Match 399 Round 1 – Division I, Level Three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2003 TCO Semifinal Round 4 – Division I, Level Three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2004 TCCC Championship Round – Division I, Level Three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2005 TCO Sponsor Track Round 3 – Division I, Level One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[RQNOJ]</w:t>
      </w: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306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破坏石油运输系统问题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338 [NOI08]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志愿者招募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529 [NOI09]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植物大战僵尸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556 [NOI06]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最大获利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606 [NOI2010]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海拔</w:t>
      </w: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=============================================================================================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【上下界网络流】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ZOJ 2314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可行流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 3229  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最大流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 xml:space="preserve">zoj 1994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可行流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 xml:space="preserve">Pku 2396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可行流</w:t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lastRenderedPageBreak/>
        <w:t xml:space="preserve">poj 2594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最小流</w:t>
      </w:r>
    </w:p>
    <w:p w:rsidR="00260869" w:rsidRPr="00260869" w:rsidRDefault="00260869" w:rsidP="0026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Hdu3157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 xml:space="preserve">Sgu176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 xml:space="preserve">hust1342 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最小流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=============================================================================================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  <w:r w:rsidRPr="00260869">
        <w:rPr>
          <w:rFonts w:ascii="Arial" w:eastAsia="宋体" w:hAnsi="Arial" w:cs="Arial"/>
          <w:b/>
          <w:bCs/>
          <w:color w:val="000000"/>
          <w:kern w:val="0"/>
          <w:sz w:val="22"/>
        </w:rPr>
        <w:t>【无向图最小割】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hdu3691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hdu3002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poj2914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poj1966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br/>
        <w:t>zoj2753</w:t>
      </w: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</w:p>
    <w:p w:rsidR="00260869" w:rsidRPr="00260869" w:rsidRDefault="00260869" w:rsidP="00260869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260869">
        <w:rPr>
          <w:rFonts w:ascii="Arial" w:eastAsia="宋体" w:hAnsi="Arial" w:cs="Arial"/>
          <w:color w:val="000000"/>
          <w:kern w:val="0"/>
          <w:sz w:val="17"/>
          <w:szCs w:val="17"/>
        </w:rPr>
        <w:t>=============================================================================================</w:t>
      </w:r>
    </w:p>
    <w:p w:rsidR="0041486D" w:rsidRDefault="0041486D"/>
    <w:sectPr w:rsidR="0041486D" w:rsidSect="00414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A1F" w:rsidRDefault="008E1A1F" w:rsidP="004417FC">
      <w:r>
        <w:separator/>
      </w:r>
    </w:p>
  </w:endnote>
  <w:endnote w:type="continuationSeparator" w:id="1">
    <w:p w:rsidR="008E1A1F" w:rsidRDefault="008E1A1F" w:rsidP="00441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A1F" w:rsidRDefault="008E1A1F" w:rsidP="004417FC">
      <w:r>
        <w:separator/>
      </w:r>
    </w:p>
  </w:footnote>
  <w:footnote w:type="continuationSeparator" w:id="1">
    <w:p w:rsidR="008E1A1F" w:rsidRDefault="008E1A1F" w:rsidP="004417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869"/>
    <w:rsid w:val="00260869"/>
    <w:rsid w:val="0035251B"/>
    <w:rsid w:val="0041486D"/>
    <w:rsid w:val="004417FC"/>
    <w:rsid w:val="008E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0869"/>
    <w:rPr>
      <w:b/>
      <w:bCs/>
    </w:rPr>
  </w:style>
  <w:style w:type="paragraph" w:styleId="a4">
    <w:name w:val="Normal (Web)"/>
    <w:basedOn w:val="a"/>
    <w:uiPriority w:val="99"/>
    <w:semiHidden/>
    <w:unhideWhenUsed/>
    <w:rsid w:val="0026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44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417F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41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417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2014-08-15T03:13:00Z</dcterms:created>
  <dcterms:modified xsi:type="dcterms:W3CDTF">2014-08-17T02:25:00Z</dcterms:modified>
</cp:coreProperties>
</file>